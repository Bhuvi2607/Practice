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BA30" w14:textId="77777777" w:rsidR="0085363B" w:rsidRPr="008160D3" w:rsidRDefault="0085363B" w:rsidP="008536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t xml:space="preserve">SCRUM: </w:t>
      </w:r>
      <w:r w:rsidRPr="003D171A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Scrum is an Agile framework that makes teams to collaborate and work together effectively to deliver </w:t>
      </w:r>
      <w:proofErr w:type="gramStart"/>
      <w:r w:rsidRPr="003D171A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an end product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1EC67C8" w14:textId="77777777" w:rsidR="0085363B" w:rsidRPr="008160D3" w:rsidRDefault="0085363B" w:rsidP="0085363B">
      <w:r>
        <w:rPr>
          <w:noProof/>
        </w:rPr>
        <w:drawing>
          <wp:inline distT="0" distB="0" distL="0" distR="0" wp14:anchorId="6F93230F" wp14:editId="7AB4ED5B">
            <wp:extent cx="5731510" cy="35236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561ACE" w14:textId="77777777" w:rsidR="0085363B" w:rsidRPr="001805A9" w:rsidRDefault="0085363B" w:rsidP="008536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1805A9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KEY COMPONENTS OF SCRUM:</w:t>
      </w:r>
    </w:p>
    <w:p w14:paraId="434F1EB0" w14:textId="77777777" w:rsidR="0085363B" w:rsidRPr="001805A9" w:rsidRDefault="0085363B" w:rsidP="008536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*</w:t>
      </w:r>
      <w:r w:rsidRPr="001805A9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ROLES: Product Owner, Scrum Master, Dev Team</w:t>
      </w:r>
    </w:p>
    <w:p w14:paraId="4D591536" w14:textId="77777777" w:rsidR="0085363B" w:rsidRDefault="0085363B" w:rsidP="0085363B">
      <w:r>
        <w:t>PRODUCT OWNER ROLE AND RESPONSIBILITIES:</w:t>
      </w:r>
    </w:p>
    <w:p w14:paraId="6D8F9933" w14:textId="77777777" w:rsidR="0085363B" w:rsidRDefault="0085363B" w:rsidP="0085363B">
      <w:r>
        <w:t>=&gt;Set Product Goals</w:t>
      </w:r>
    </w:p>
    <w:p w14:paraId="38F5188A" w14:textId="77777777" w:rsidR="0085363B" w:rsidRDefault="0085363B" w:rsidP="0085363B">
      <w:r>
        <w:t xml:space="preserve">=&gt;Defines the work to be done. How the product should look like. What features should it </w:t>
      </w:r>
      <w:proofErr w:type="gramStart"/>
      <w:r>
        <w:t>contain</w:t>
      </w:r>
      <w:proofErr w:type="gramEnd"/>
    </w:p>
    <w:p w14:paraId="2DBB25E6" w14:textId="77777777" w:rsidR="0085363B" w:rsidRDefault="0085363B" w:rsidP="0085363B">
      <w:r>
        <w:t>=&gt;Creates/owns/manages/maintains and prioritizes product backlog</w:t>
      </w:r>
    </w:p>
    <w:p w14:paraId="7FA9B221" w14:textId="0F935E31" w:rsidR="0085363B" w:rsidRDefault="0085363B" w:rsidP="0085363B">
      <w:r>
        <w:t>(</w:t>
      </w:r>
      <w:r>
        <w:t>Product</w:t>
      </w:r>
      <w:r>
        <w:t xml:space="preserve"> Backlog: whatever product we </w:t>
      </w:r>
      <w:proofErr w:type="gramStart"/>
      <w:r>
        <w:t>have to</w:t>
      </w:r>
      <w:proofErr w:type="gramEnd"/>
      <w:r>
        <w:t xml:space="preserve"> develop, that will be divided into different stories or features)</w:t>
      </w:r>
    </w:p>
    <w:p w14:paraId="2C23AA6E" w14:textId="77777777" w:rsidR="0085363B" w:rsidRDefault="0085363B" w:rsidP="0085363B">
      <w:r>
        <w:t xml:space="preserve">Example: if we have 50 user stories in product backlog, then PO will manage which should be completed first in the coming sprint. </w:t>
      </w:r>
      <w:proofErr w:type="gramStart"/>
      <w:r>
        <w:t>So</w:t>
      </w:r>
      <w:proofErr w:type="gramEnd"/>
      <w:r>
        <w:t xml:space="preserve"> PO will set priority which user story should complete first.</w:t>
      </w:r>
    </w:p>
    <w:p w14:paraId="6F4DFCF9" w14:textId="77777777" w:rsidR="0085363B" w:rsidRDefault="0085363B" w:rsidP="0085363B">
      <w:r>
        <w:t>=&gt;Should be available to team and stakeholders.</w:t>
      </w:r>
    </w:p>
    <w:p w14:paraId="1DEED372" w14:textId="77777777" w:rsidR="0085363B" w:rsidRDefault="0085363B" w:rsidP="0085363B">
      <w:r>
        <w:t>=&gt;Agree on sprint goals with developers</w:t>
      </w:r>
    </w:p>
    <w:p w14:paraId="6E3280F9" w14:textId="77777777" w:rsidR="0085363B" w:rsidRDefault="0085363B" w:rsidP="0085363B">
      <w:r>
        <w:t xml:space="preserve">=&gt;Collect feedback from users, </w:t>
      </w:r>
      <w:proofErr w:type="gramStart"/>
      <w:r>
        <w:t>customers,  stakeholders</w:t>
      </w:r>
      <w:proofErr w:type="gramEnd"/>
      <w:r>
        <w:t xml:space="preserve"> on product increments</w:t>
      </w:r>
    </w:p>
    <w:p w14:paraId="228AB204" w14:textId="77777777" w:rsidR="0085363B" w:rsidRDefault="0085363B" w:rsidP="0085363B">
      <w:r>
        <w:t>=&gt;Regularly update and refine backlog together with developers</w:t>
      </w:r>
    </w:p>
    <w:p w14:paraId="3DDC0A1C" w14:textId="77777777" w:rsidR="0085363B" w:rsidRDefault="0085363B" w:rsidP="0085363B">
      <w:r>
        <w:t>=&gt;Take decisions on what should be added and not added</w:t>
      </w:r>
    </w:p>
    <w:p w14:paraId="3D7CB907" w14:textId="77777777" w:rsidR="0085363B" w:rsidRDefault="0085363B" w:rsidP="0085363B">
      <w:r>
        <w:t>=&gt;Saying no to customer if it does not bring much value to product</w:t>
      </w:r>
    </w:p>
    <w:p w14:paraId="74D307BF" w14:textId="77777777" w:rsidR="0085363B" w:rsidRDefault="0085363B" w:rsidP="0085363B">
      <w:r>
        <w:lastRenderedPageBreak/>
        <w:t>=&gt;Handles sprint</w:t>
      </w:r>
      <w:r w:rsidRPr="00AA282F">
        <w:t xml:space="preserve"> </w:t>
      </w:r>
      <w:r>
        <w:t>review</w:t>
      </w:r>
    </w:p>
    <w:p w14:paraId="5EDD3228" w14:textId="77777777" w:rsidR="0085363B" w:rsidRDefault="0085363B" w:rsidP="0085363B"/>
    <w:p w14:paraId="66DA0777" w14:textId="77777777" w:rsidR="0085363B" w:rsidRDefault="0085363B" w:rsidP="0085363B">
      <w:r>
        <w:t>SCRUM MASTER ROLE AND RESPONSIBILITIES:</w:t>
      </w:r>
    </w:p>
    <w:p w14:paraId="555D3F63" w14:textId="77777777" w:rsidR="0085363B" w:rsidRDefault="0085363B" w:rsidP="0085363B">
      <w:r>
        <w:t>=&gt;Keeps the team focussed</w:t>
      </w:r>
    </w:p>
    <w:p w14:paraId="7555AD07" w14:textId="77777777" w:rsidR="0085363B" w:rsidRDefault="0085363B" w:rsidP="0085363B">
      <w:r>
        <w:t>=&gt;Prevents team from distractions. Remove blockers that prevents progressing work.</w:t>
      </w:r>
    </w:p>
    <w:p w14:paraId="72DBCD3E" w14:textId="77777777" w:rsidR="0085363B" w:rsidRDefault="0085363B" w:rsidP="0085363B">
      <w:r>
        <w:t>=&gt;Makes team highly performable.</w:t>
      </w:r>
    </w:p>
    <w:p w14:paraId="755DAC58" w14:textId="77777777" w:rsidR="0085363B" w:rsidRDefault="0085363B" w:rsidP="0085363B">
      <w:r>
        <w:t xml:space="preserve">=&gt;Coaches on scrum processes. Make sure everyone </w:t>
      </w:r>
      <w:proofErr w:type="gramStart"/>
      <w:r>
        <w:t>follow</w:t>
      </w:r>
      <w:proofErr w:type="gramEnd"/>
      <w:r>
        <w:t xml:space="preserve"> scrum practices.</w:t>
      </w:r>
    </w:p>
    <w:p w14:paraId="25A9B0AB" w14:textId="77777777" w:rsidR="0085363B" w:rsidRDefault="0085363B" w:rsidP="0085363B">
      <w:r>
        <w:t>=&gt;Facilitator for the team and product owner.</w:t>
      </w:r>
    </w:p>
    <w:p w14:paraId="79EB5DF8" w14:textId="77777777" w:rsidR="0085363B" w:rsidRDefault="0085363B" w:rsidP="0085363B">
      <w:r>
        <w:t xml:space="preserve">=&gt;Supports team in </w:t>
      </w:r>
      <w:proofErr w:type="spellStart"/>
      <w:r>
        <w:t>self organizing</w:t>
      </w:r>
      <w:proofErr w:type="spellEnd"/>
      <w:r>
        <w:t>.</w:t>
      </w:r>
    </w:p>
    <w:p w14:paraId="5580E8BB" w14:textId="77777777" w:rsidR="0085363B" w:rsidRDefault="0085363B" w:rsidP="0085363B">
      <w:r>
        <w:t>=&gt;Helps PO to find effective techniques to manage product backlog effectively.</w:t>
      </w:r>
    </w:p>
    <w:p w14:paraId="4D6D2EAA" w14:textId="77777777" w:rsidR="0085363B" w:rsidRDefault="0085363B" w:rsidP="0085363B">
      <w:r>
        <w:t>=&gt;Conduct scrum events.</w:t>
      </w:r>
    </w:p>
    <w:p w14:paraId="70A41CB3" w14:textId="77777777" w:rsidR="0085363B" w:rsidRDefault="0085363B" w:rsidP="0085363B">
      <w:r>
        <w:t>=&gt;Goal and scope of project is understood by everyone in the team.</w:t>
      </w:r>
    </w:p>
    <w:p w14:paraId="62EE0346" w14:textId="77777777" w:rsidR="0085363B" w:rsidRDefault="0085363B" w:rsidP="0085363B">
      <w:r>
        <w:t>=&gt;Make sure every team member understands scrum.</w:t>
      </w:r>
    </w:p>
    <w:p w14:paraId="60008532" w14:textId="77777777" w:rsidR="0085363B" w:rsidRDefault="0085363B" w:rsidP="0085363B"/>
    <w:p w14:paraId="0F02B72B" w14:textId="77777777" w:rsidR="0085363B" w:rsidRDefault="0085363B" w:rsidP="0085363B">
      <w:r>
        <w:t>DEVELOPMENT TEAM ROLE AND RESPONSIBILITIES:</w:t>
      </w:r>
    </w:p>
    <w:p w14:paraId="7639A497" w14:textId="77777777" w:rsidR="0085363B" w:rsidRDefault="0085363B" w:rsidP="0085363B">
      <w:r>
        <w:t>=&gt;team contains 3 to 9 members.</w:t>
      </w:r>
    </w:p>
    <w:p w14:paraId="1C6C28FF" w14:textId="77777777" w:rsidR="0085363B" w:rsidRDefault="0085363B" w:rsidP="0085363B">
      <w:r>
        <w:t>=&gt;responsible for building actual product increment</w:t>
      </w:r>
    </w:p>
    <w:p w14:paraId="7C6D8717" w14:textId="77777777" w:rsidR="0085363B" w:rsidRDefault="0085363B" w:rsidP="0085363B">
      <w:r>
        <w:t>=&gt;decide how to accomplish the work set by PO.</w:t>
      </w:r>
    </w:p>
    <w:p w14:paraId="10E47000" w14:textId="77777777" w:rsidR="0085363B" w:rsidRDefault="0085363B" w:rsidP="0085363B">
      <w:r>
        <w:t xml:space="preserve">=&gt;Team manages itself and cross functional which owns collective responsibility of developing, testing and releasing </w:t>
      </w:r>
      <w:proofErr w:type="gramStart"/>
      <w:r>
        <w:t>an</w:t>
      </w:r>
      <w:proofErr w:type="gramEnd"/>
      <w:r>
        <w:t xml:space="preserve"> product increment.</w:t>
      </w:r>
    </w:p>
    <w:p w14:paraId="26A9602E" w14:textId="77777777" w:rsidR="0085363B" w:rsidRDefault="0085363B" w:rsidP="0085363B">
      <w:r>
        <w:t>=&gt;manages sprint backlog.</w:t>
      </w:r>
    </w:p>
    <w:p w14:paraId="4ADB96AF" w14:textId="77777777" w:rsidR="0085363B" w:rsidRDefault="0085363B" w:rsidP="0085363B"/>
    <w:p w14:paraId="65308679" w14:textId="77777777" w:rsidR="0085363B" w:rsidRPr="003D1CC5" w:rsidRDefault="0085363B" w:rsidP="008536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*ARTIFACT</w:t>
      </w:r>
      <w:r w:rsidRPr="001805A9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S:</w:t>
      </w: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Product Backlog</w:t>
      </w:r>
      <w:r w:rsidRPr="001805A9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, </w:t>
      </w: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Sprint Backlog</w:t>
      </w:r>
      <w:r w:rsidRPr="001805A9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, </w:t>
      </w: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Increment</w:t>
      </w:r>
    </w:p>
    <w:p w14:paraId="11A3B410" w14:textId="77777777" w:rsidR="0085363B" w:rsidRPr="001805A9" w:rsidRDefault="0085363B" w:rsidP="0085363B">
      <w:r>
        <w:t>1)</w:t>
      </w:r>
      <w:r w:rsidRPr="001805A9">
        <w:t>Product Backlog: A prioritized list of features, enhancements, and bug fixes, maintained by the Pr</w:t>
      </w:r>
      <w:r>
        <w:t>0</w:t>
      </w:r>
      <w:r w:rsidRPr="001805A9">
        <w:t>duct Owner. Each item in the backlog is a user story.</w:t>
      </w:r>
    </w:p>
    <w:p w14:paraId="503F9710" w14:textId="77777777" w:rsidR="0085363B" w:rsidRPr="001805A9" w:rsidRDefault="0085363B" w:rsidP="0085363B">
      <w:r w:rsidRPr="001805A9">
        <w:t>Start with the two "R"</w:t>
      </w:r>
      <w:proofErr w:type="spellStart"/>
      <w:r w:rsidRPr="001805A9">
        <w:t>s</w:t>
      </w:r>
      <w:proofErr w:type="spellEnd"/>
      <w:r w:rsidRPr="001805A9">
        <w:t>:</w:t>
      </w:r>
    </w:p>
    <w:p w14:paraId="32932511" w14:textId="77777777" w:rsidR="0085363B" w:rsidRPr="001805A9" w:rsidRDefault="0085363B" w:rsidP="0085363B">
      <w:r w:rsidRPr="001805A9">
        <w:t>A team's roadmap and requirements provide the foundation for the product backlog.</w:t>
      </w:r>
    </w:p>
    <w:p w14:paraId="5201D85D" w14:textId="77777777" w:rsidR="0085363B" w:rsidRPr="001805A9" w:rsidRDefault="0085363B" w:rsidP="0085363B">
      <w:r w:rsidRPr="001805A9">
        <w:t xml:space="preserve">Roadmap initiatives break down into several epics, and each epic will have several requirements and user stories. </w:t>
      </w:r>
    </w:p>
    <w:p w14:paraId="2BD643CC" w14:textId="77777777" w:rsidR="0085363B" w:rsidRPr="00E250BC" w:rsidRDefault="0085363B" w:rsidP="0085363B">
      <w:pPr>
        <w:rPr>
          <w:sz w:val="20"/>
          <w:szCs w:val="20"/>
        </w:rPr>
      </w:pPr>
      <w:r w:rsidRPr="00E250BC">
        <w:rPr>
          <w:sz w:val="20"/>
          <w:szCs w:val="20"/>
        </w:rPr>
        <w:t xml:space="preserve">The backlog serves as the connection between the product owner and the development </w:t>
      </w:r>
      <w:proofErr w:type="spellStart"/>
      <w:proofErr w:type="gramStart"/>
      <w:r w:rsidRPr="00E250BC">
        <w:rPr>
          <w:sz w:val="20"/>
          <w:szCs w:val="20"/>
        </w:rPr>
        <w:t>team.The</w:t>
      </w:r>
      <w:proofErr w:type="spellEnd"/>
      <w:proofErr w:type="gramEnd"/>
      <w:r w:rsidRPr="00E250BC">
        <w:rPr>
          <w:sz w:val="20"/>
          <w:szCs w:val="20"/>
        </w:rPr>
        <w:t xml:space="preserve"> product owner is free to re-prioritize work in the backlog at any time due to customer feedback and new requirements.</w:t>
      </w:r>
    </w:p>
    <w:p w14:paraId="55F3C50C" w14:textId="77777777" w:rsidR="0085363B" w:rsidRPr="00E250BC" w:rsidRDefault="0085363B" w:rsidP="0085363B">
      <w:pPr>
        <w:rPr>
          <w:sz w:val="20"/>
          <w:szCs w:val="20"/>
        </w:rPr>
      </w:pPr>
      <w:r w:rsidRPr="00E250BC">
        <w:rPr>
          <w:sz w:val="20"/>
          <w:szCs w:val="20"/>
        </w:rPr>
        <w:t>Once the product backlog is built, it's important to regularly maintain it to keep pace with the program.</w:t>
      </w:r>
    </w:p>
    <w:p w14:paraId="03DB3255" w14:textId="77777777" w:rsidR="0085363B" w:rsidRDefault="0085363B" w:rsidP="0085363B">
      <w:pPr>
        <w:rPr>
          <w:sz w:val="20"/>
          <w:szCs w:val="20"/>
        </w:rPr>
      </w:pPr>
      <w:r w:rsidRPr="00E250BC">
        <w:rPr>
          <w:sz w:val="20"/>
          <w:szCs w:val="20"/>
        </w:rPr>
        <w:lastRenderedPageBreak/>
        <w:t>Product owners should review the backlog before each iteration planning meeting to ensure prioritization is correct and feedback from the last iteration has been incorporated.</w:t>
      </w:r>
    </w:p>
    <w:p w14:paraId="0B26999C" w14:textId="77777777" w:rsidR="0085363B" w:rsidRPr="00E250BC" w:rsidRDefault="0085363B" w:rsidP="0085363B">
      <w:pPr>
        <w:rPr>
          <w:sz w:val="20"/>
          <w:szCs w:val="20"/>
        </w:rPr>
      </w:pPr>
    </w:p>
    <w:p w14:paraId="62DFA806" w14:textId="77777777" w:rsidR="0085363B" w:rsidRDefault="0085363B" w:rsidP="0085363B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250BC">
        <w:rPr>
          <w:sz w:val="20"/>
          <w:szCs w:val="20"/>
        </w:rPr>
        <w:t>Sprint Backlog: Selected items from the product backlog for a specific sprint, chosen by the Development Team during Sprint Planning.</w:t>
      </w:r>
    </w:p>
    <w:p w14:paraId="393DCA6B" w14:textId="77777777" w:rsidR="0085363B" w:rsidRPr="00B24B8D" w:rsidRDefault="0085363B" w:rsidP="0085363B">
      <w:pPr>
        <w:rPr>
          <w:sz w:val="20"/>
          <w:szCs w:val="20"/>
        </w:rPr>
      </w:pPr>
      <w:r w:rsidRPr="00B24B8D">
        <w:rPr>
          <w:sz w:val="20"/>
          <w:szCs w:val="20"/>
        </w:rPr>
        <w:t>The purpose of a sprint backlog is to define work items to tackle within the sprint.</w:t>
      </w:r>
    </w:p>
    <w:p w14:paraId="128B355A" w14:textId="77777777" w:rsidR="0085363B" w:rsidRPr="00B24B8D" w:rsidRDefault="0085363B" w:rsidP="0085363B">
      <w:pPr>
        <w:rPr>
          <w:sz w:val="20"/>
          <w:szCs w:val="20"/>
        </w:rPr>
      </w:pPr>
      <w:r w:rsidRPr="00B24B8D">
        <w:rPr>
          <w:sz w:val="20"/>
          <w:szCs w:val="20"/>
        </w:rPr>
        <w:t xml:space="preserve">This keeps information in one shared space </w:t>
      </w:r>
      <w:proofErr w:type="gramStart"/>
      <w:r w:rsidRPr="00B24B8D">
        <w:rPr>
          <w:sz w:val="20"/>
          <w:szCs w:val="20"/>
        </w:rPr>
        <w:t>in order to</w:t>
      </w:r>
      <w:proofErr w:type="gramEnd"/>
      <w:r w:rsidRPr="00B24B8D">
        <w:rPr>
          <w:sz w:val="20"/>
          <w:szCs w:val="20"/>
        </w:rPr>
        <w:t xml:space="preserve"> streamline communication and create one central source of sprint information. </w:t>
      </w:r>
    </w:p>
    <w:p w14:paraId="018A864E" w14:textId="77777777" w:rsidR="0085363B" w:rsidRPr="00B24B8D" w:rsidRDefault="0085363B" w:rsidP="0085363B">
      <w:pPr>
        <w:rPr>
          <w:sz w:val="20"/>
          <w:szCs w:val="20"/>
        </w:rPr>
      </w:pPr>
      <w:r w:rsidRPr="00B24B8D">
        <w:rPr>
          <w:sz w:val="20"/>
          <w:szCs w:val="20"/>
        </w:rPr>
        <w:t xml:space="preserve">Create a sprint backlog during the planning phase of a new project sprint. While you can update individual tasks with details and </w:t>
      </w:r>
    </w:p>
    <w:p w14:paraId="3A4F1230" w14:textId="77777777" w:rsidR="0085363B" w:rsidRDefault="0085363B" w:rsidP="0085363B">
      <w:pPr>
        <w:rPr>
          <w:sz w:val="20"/>
          <w:szCs w:val="20"/>
        </w:rPr>
      </w:pPr>
      <w:r w:rsidRPr="00B24B8D">
        <w:rPr>
          <w:sz w:val="20"/>
          <w:szCs w:val="20"/>
        </w:rPr>
        <w:t>additional progress during the sprint, the backlog itself shouldn't alter during execution.</w:t>
      </w:r>
    </w:p>
    <w:p w14:paraId="06798998" w14:textId="77777777" w:rsidR="0085363B" w:rsidRPr="00E250BC" w:rsidRDefault="0085363B" w:rsidP="0085363B">
      <w:pPr>
        <w:rPr>
          <w:sz w:val="20"/>
          <w:szCs w:val="20"/>
        </w:rPr>
      </w:pPr>
    </w:p>
    <w:p w14:paraId="7FA0361A" w14:textId="77777777" w:rsidR="0085363B" w:rsidRDefault="0085363B" w:rsidP="0085363B">
      <w:pPr>
        <w:rPr>
          <w:sz w:val="20"/>
          <w:szCs w:val="20"/>
        </w:rPr>
      </w:pPr>
      <w:r>
        <w:rPr>
          <w:sz w:val="20"/>
          <w:szCs w:val="20"/>
        </w:rPr>
        <w:t>3)</w:t>
      </w:r>
      <w:r w:rsidRPr="00E250BC">
        <w:rPr>
          <w:sz w:val="20"/>
          <w:szCs w:val="20"/>
        </w:rPr>
        <w:t>Increment: The sum of all completed user stories and features at the end of a sprint. Each increment should be a potentially shippable product.</w:t>
      </w:r>
    </w:p>
    <w:p w14:paraId="404871E4" w14:textId="77777777" w:rsidR="0085363B" w:rsidRPr="00B716C1" w:rsidRDefault="0085363B" w:rsidP="0085363B">
      <w:pPr>
        <w:rPr>
          <w:sz w:val="20"/>
          <w:szCs w:val="20"/>
        </w:rPr>
      </w:pPr>
      <w:r w:rsidRPr="00B716C1">
        <w:rPr>
          <w:sz w:val="20"/>
          <w:szCs w:val="20"/>
        </w:rPr>
        <w:t xml:space="preserve">it works with all the other Increments. </w:t>
      </w:r>
      <w:proofErr w:type="gramStart"/>
      <w:r w:rsidRPr="00B716C1">
        <w:rPr>
          <w:sz w:val="20"/>
          <w:szCs w:val="20"/>
        </w:rPr>
        <w:t>In order to</w:t>
      </w:r>
      <w:proofErr w:type="gramEnd"/>
      <w:r w:rsidRPr="00B716C1">
        <w:rPr>
          <w:sz w:val="20"/>
          <w:szCs w:val="20"/>
        </w:rPr>
        <w:t xml:space="preserve"> provide value, the increment must be usable.</w:t>
      </w:r>
    </w:p>
    <w:p w14:paraId="364607C7" w14:textId="77777777" w:rsidR="0085363B" w:rsidRPr="00B716C1" w:rsidRDefault="0085363B" w:rsidP="0085363B">
      <w:pPr>
        <w:rPr>
          <w:sz w:val="20"/>
          <w:szCs w:val="20"/>
        </w:rPr>
      </w:pPr>
      <w:r w:rsidRPr="00B716C1">
        <w:rPr>
          <w:sz w:val="20"/>
          <w:szCs w:val="20"/>
        </w:rPr>
        <w:t>The Increment is the sum of all Product Backlog items Done during a Sprint and the value of all the previous Increments.</w:t>
      </w:r>
    </w:p>
    <w:p w14:paraId="37A52FDD" w14:textId="77777777" w:rsidR="0085363B" w:rsidRPr="00B716C1" w:rsidRDefault="0085363B" w:rsidP="0085363B">
      <w:pPr>
        <w:rPr>
          <w:sz w:val="20"/>
          <w:szCs w:val="20"/>
        </w:rPr>
      </w:pPr>
      <w:r w:rsidRPr="00B716C1">
        <w:rPr>
          <w:sz w:val="20"/>
          <w:szCs w:val="20"/>
        </w:rPr>
        <w:t xml:space="preserve">An Increment is created the moment a Product Backlog item meets the </w:t>
      </w:r>
      <w:proofErr w:type="gramStart"/>
      <w:r w:rsidRPr="00B716C1">
        <w:rPr>
          <w:sz w:val="20"/>
          <w:szCs w:val="20"/>
        </w:rPr>
        <w:t>DoD(</w:t>
      </w:r>
      <w:proofErr w:type="gramEnd"/>
      <w:r w:rsidRPr="00B716C1">
        <w:rPr>
          <w:sz w:val="20"/>
          <w:szCs w:val="20"/>
        </w:rPr>
        <w:t>Definition of Done).</w:t>
      </w:r>
    </w:p>
    <w:p w14:paraId="572A1191" w14:textId="77777777" w:rsidR="0085363B" w:rsidRDefault="0085363B" w:rsidP="0085363B">
      <w:pPr>
        <w:rPr>
          <w:sz w:val="20"/>
          <w:szCs w:val="20"/>
        </w:rPr>
      </w:pPr>
      <w:r w:rsidRPr="00B716C1">
        <w:rPr>
          <w:sz w:val="20"/>
          <w:szCs w:val="20"/>
        </w:rPr>
        <w:t>The DoD is a commitment that Scrum Team has toward the Increment.</w:t>
      </w:r>
    </w:p>
    <w:p w14:paraId="03F0D12E" w14:textId="77777777" w:rsidR="0085363B" w:rsidRDefault="0085363B" w:rsidP="0085363B">
      <w:pPr>
        <w:rPr>
          <w:sz w:val="20"/>
          <w:szCs w:val="20"/>
        </w:rPr>
      </w:pP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*EVENTS:</w:t>
      </w:r>
    </w:p>
    <w:p w14:paraId="48957B98" w14:textId="77777777" w:rsidR="0085363B" w:rsidRPr="00EF215D" w:rsidRDefault="0085363B" w:rsidP="0085363B">
      <w:pPr>
        <w:rPr>
          <w:sz w:val="20"/>
          <w:szCs w:val="20"/>
        </w:rPr>
      </w:pPr>
      <w:r w:rsidRPr="00EF215D">
        <w:rPr>
          <w:sz w:val="20"/>
          <w:szCs w:val="20"/>
        </w:rPr>
        <w:tab/>
        <w:t>Sprint: A time-boxed period (usually 2-4 weeks) during which a potentially shippable product increment is created.</w:t>
      </w:r>
    </w:p>
    <w:p w14:paraId="29B364AA" w14:textId="77777777" w:rsidR="0085363B" w:rsidRPr="00EF215D" w:rsidRDefault="0085363B" w:rsidP="0085363B">
      <w:pPr>
        <w:rPr>
          <w:sz w:val="20"/>
          <w:szCs w:val="20"/>
        </w:rPr>
      </w:pPr>
      <w:r w:rsidRPr="00EF215D">
        <w:rPr>
          <w:sz w:val="20"/>
          <w:szCs w:val="20"/>
        </w:rPr>
        <w:tab/>
        <w:t>Sprint Planning: At the beginning of each sprint, the team plans the work to be done during the sprint.</w:t>
      </w:r>
    </w:p>
    <w:p w14:paraId="62299D8E" w14:textId="77777777" w:rsidR="0085363B" w:rsidRPr="00EF215D" w:rsidRDefault="0085363B" w:rsidP="0085363B">
      <w:pPr>
        <w:rPr>
          <w:sz w:val="20"/>
          <w:szCs w:val="20"/>
        </w:rPr>
      </w:pPr>
      <w:r w:rsidRPr="00EF215D">
        <w:rPr>
          <w:sz w:val="20"/>
          <w:szCs w:val="20"/>
        </w:rPr>
        <w:tab/>
        <w:t>Daily Scrum: A brief daily meeting where the team discusses progress, plans for the day, and identifies any obstacles.</w:t>
      </w:r>
    </w:p>
    <w:p w14:paraId="718E3B95" w14:textId="77777777" w:rsidR="0085363B" w:rsidRPr="00EF215D" w:rsidRDefault="0085363B" w:rsidP="0085363B">
      <w:pPr>
        <w:rPr>
          <w:sz w:val="20"/>
          <w:szCs w:val="20"/>
        </w:rPr>
      </w:pPr>
      <w:r w:rsidRPr="00EF215D">
        <w:rPr>
          <w:sz w:val="20"/>
          <w:szCs w:val="20"/>
        </w:rPr>
        <w:tab/>
        <w:t>Sprint Review: At the end of each sprint, the team presents the completed work to stakeholders for feedback.</w:t>
      </w:r>
    </w:p>
    <w:p w14:paraId="7890ABA7" w14:textId="77777777" w:rsidR="0085363B" w:rsidRPr="00EF215D" w:rsidRDefault="0085363B" w:rsidP="0085363B">
      <w:pPr>
        <w:rPr>
          <w:sz w:val="20"/>
          <w:szCs w:val="20"/>
        </w:rPr>
      </w:pPr>
      <w:r w:rsidRPr="00EF215D">
        <w:rPr>
          <w:sz w:val="20"/>
          <w:szCs w:val="20"/>
        </w:rPr>
        <w:tab/>
        <w:t>Sprint Retrospective: A meeting after the sprint review where the team reflects on the sprint, discusses what went well, and identifies areas for improvement.</w:t>
      </w:r>
    </w:p>
    <w:p w14:paraId="61160E7E" w14:textId="77777777" w:rsidR="0085363B" w:rsidRDefault="0085363B" w:rsidP="0085363B">
      <w:pPr>
        <w:rPr>
          <w:sz w:val="20"/>
          <w:szCs w:val="20"/>
        </w:rPr>
      </w:pP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SCRUM METHODOLOGY:</w:t>
      </w:r>
    </w:p>
    <w:p w14:paraId="2636D61C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>1.</w:t>
      </w:r>
      <w:r w:rsidRPr="00162934">
        <w:rPr>
          <w:sz w:val="20"/>
          <w:szCs w:val="20"/>
        </w:rPr>
        <w:tab/>
        <w:t>Start with a Product Backlog:</w:t>
      </w:r>
    </w:p>
    <w:p w14:paraId="20C0BDF3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ab/>
        <w:t>Create a list of features, enhancements, and fixes needed for the product. Prioritize them based on business value and customer needs.</w:t>
      </w:r>
    </w:p>
    <w:p w14:paraId="1D43DB96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>2.</w:t>
      </w:r>
      <w:r w:rsidRPr="00162934">
        <w:rPr>
          <w:sz w:val="20"/>
          <w:szCs w:val="20"/>
        </w:rPr>
        <w:tab/>
        <w:t>Sprint Planning:</w:t>
      </w:r>
    </w:p>
    <w:p w14:paraId="4F4BC7D5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ab/>
        <w:t>At the beginning of each sprint, the team selects a set of items from the product backlog to work on during that sprint. These become the sprint backlog.</w:t>
      </w:r>
    </w:p>
    <w:p w14:paraId="293E1504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>3.</w:t>
      </w:r>
      <w:r w:rsidRPr="00162934">
        <w:rPr>
          <w:sz w:val="20"/>
          <w:szCs w:val="20"/>
        </w:rPr>
        <w:tab/>
        <w:t>Daily Scrum:</w:t>
      </w:r>
    </w:p>
    <w:p w14:paraId="4DB8FDBD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lastRenderedPageBreak/>
        <w:tab/>
        <w:t>Every day, the team meets for a short daily scrum to discuss progress, plans, and any obstacles. This helps in keeping the team aligned and focused.</w:t>
      </w:r>
    </w:p>
    <w:p w14:paraId="4CEB19D8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>4.</w:t>
      </w:r>
      <w:r w:rsidRPr="00162934">
        <w:rPr>
          <w:sz w:val="20"/>
          <w:szCs w:val="20"/>
        </w:rPr>
        <w:tab/>
        <w:t>Sprint Execution:</w:t>
      </w:r>
    </w:p>
    <w:p w14:paraId="724B59AB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ab/>
        <w:t>The Development Team works on implementing the selected items from the sprint backlog, aiming to deliver a potentially shippable product increment by the end of the sprint.</w:t>
      </w:r>
    </w:p>
    <w:p w14:paraId="4FBBEC08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>5.</w:t>
      </w:r>
      <w:r w:rsidRPr="00162934">
        <w:rPr>
          <w:sz w:val="20"/>
          <w:szCs w:val="20"/>
        </w:rPr>
        <w:tab/>
        <w:t>Sprint Review:</w:t>
      </w:r>
    </w:p>
    <w:p w14:paraId="775AD2EF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ab/>
        <w:t>At the end of the sprint, the team presents the completed work to stakeholders for feedback. This allows for continuous validation and adjustment of the product.</w:t>
      </w:r>
    </w:p>
    <w:p w14:paraId="725B0778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>6.</w:t>
      </w:r>
      <w:r w:rsidRPr="00162934">
        <w:rPr>
          <w:sz w:val="20"/>
          <w:szCs w:val="20"/>
        </w:rPr>
        <w:tab/>
        <w:t>Sprint Retrospective:</w:t>
      </w:r>
    </w:p>
    <w:p w14:paraId="293A6F1F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ab/>
        <w:t>The team reflects on the sprint, discusses what went well and what could be improved. This learning process contributes to continuous improvement in future sprints.</w:t>
      </w:r>
    </w:p>
    <w:p w14:paraId="41C5BAB9" w14:textId="77777777" w:rsidR="0085363B" w:rsidRPr="00162934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>7.</w:t>
      </w:r>
      <w:r w:rsidRPr="00162934">
        <w:rPr>
          <w:sz w:val="20"/>
          <w:szCs w:val="20"/>
        </w:rPr>
        <w:tab/>
        <w:t>Repeat:</w:t>
      </w:r>
    </w:p>
    <w:p w14:paraId="59992977" w14:textId="77777777" w:rsidR="0085363B" w:rsidRPr="00E250BC" w:rsidRDefault="0085363B" w:rsidP="0085363B">
      <w:pPr>
        <w:rPr>
          <w:sz w:val="20"/>
          <w:szCs w:val="20"/>
        </w:rPr>
      </w:pPr>
      <w:r w:rsidRPr="00162934">
        <w:rPr>
          <w:sz w:val="20"/>
          <w:szCs w:val="20"/>
        </w:rPr>
        <w:tab/>
        <w:t>The cycle repeats with the start of a new sprint. The product backlog is adjusted based on feedback and changing priorities.</w:t>
      </w:r>
    </w:p>
    <w:p w14:paraId="63D8A766" w14:textId="77777777" w:rsidR="0085363B" w:rsidRDefault="0085363B" w:rsidP="0085363B"/>
    <w:p w14:paraId="099AE6D9" w14:textId="77777777" w:rsidR="0085363B" w:rsidRDefault="0085363B" w:rsidP="0085363B"/>
    <w:p w14:paraId="1696D0CD" w14:textId="77777777" w:rsidR="0085363B" w:rsidRDefault="0085363B" w:rsidP="0085363B"/>
    <w:p w14:paraId="32D50444" w14:textId="77777777" w:rsidR="0085363B" w:rsidRDefault="0085363B" w:rsidP="0085363B"/>
    <w:p w14:paraId="31117C98" w14:textId="77777777" w:rsidR="0085363B" w:rsidRDefault="0085363B" w:rsidP="0085363B">
      <w:r>
        <w:t xml:space="preserve"> </w:t>
      </w:r>
    </w:p>
    <w:p w14:paraId="06E5AF89" w14:textId="77777777" w:rsidR="0085363B" w:rsidRDefault="0085363B" w:rsidP="0085363B">
      <w:r>
        <w:rPr>
          <w:noProof/>
        </w:rPr>
        <w:drawing>
          <wp:inline distT="0" distB="0" distL="0" distR="0" wp14:anchorId="0A02C674" wp14:editId="27841680">
            <wp:extent cx="3726525" cy="2096531"/>
            <wp:effectExtent l="0" t="0" r="7620" b="0"/>
            <wp:docPr id="11" name="Picture 11" descr="Waterfall Model in Software Engineering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aterfall Model in Software Engineering | Board Infi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95" cy="21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C5DB" w14:textId="77777777" w:rsidR="0085363B" w:rsidRPr="00507437" w:rsidRDefault="0085363B" w:rsidP="0085363B"/>
    <w:p w14:paraId="7132270A" w14:textId="77777777" w:rsidR="0085363B" w:rsidRDefault="0085363B" w:rsidP="0085363B">
      <w:r>
        <w:t>Disadvantages:</w:t>
      </w:r>
    </w:p>
    <w:p w14:paraId="2C10AB96" w14:textId="4C112E64" w:rsidR="0085363B" w:rsidRDefault="0085363B" w:rsidP="0085363B">
      <w:r>
        <w:t xml:space="preserve">No back </w:t>
      </w:r>
      <w:r>
        <w:t>tracking.</w:t>
      </w:r>
    </w:p>
    <w:p w14:paraId="16936433" w14:textId="4A2D9F80" w:rsidR="0085363B" w:rsidRDefault="0085363B" w:rsidP="0085363B">
      <w:r>
        <w:t xml:space="preserve"> </w:t>
      </w:r>
      <w:r>
        <w:t>Taking long time to complete</w:t>
      </w:r>
    </w:p>
    <w:p w14:paraId="2F77AFAD" w14:textId="77777777" w:rsidR="0085363B" w:rsidRDefault="0085363B" w:rsidP="0085363B">
      <w:r>
        <w:t>There is no collaboration &amp; communication with other teams.</w:t>
      </w:r>
    </w:p>
    <w:p w14:paraId="1D9B4DB3" w14:textId="77777777" w:rsidR="0085363B" w:rsidRDefault="0085363B" w:rsidP="0085363B"/>
    <w:p w14:paraId="6A009B4D" w14:textId="77777777" w:rsidR="0085363B" w:rsidRDefault="0085363B" w:rsidP="0085363B"/>
    <w:p w14:paraId="3452B98E" w14:textId="77777777" w:rsidR="0085363B" w:rsidRDefault="0085363B" w:rsidP="0085363B">
      <w:r>
        <w:lastRenderedPageBreak/>
        <w:t xml:space="preserve"> AGILE:</w:t>
      </w:r>
    </w:p>
    <w:p w14:paraId="64A55B98" w14:textId="77777777" w:rsidR="0085363B" w:rsidRDefault="0085363B" w:rsidP="0085363B">
      <w:r w:rsidRPr="00507437">
        <w:t>Agile is a group of methodologies that demonstrate a commitment to tight feedback cycles and continuous improvement.</w:t>
      </w:r>
    </w:p>
    <w:p w14:paraId="36B7BC59" w14:textId="77777777" w:rsidR="0085363B" w:rsidRDefault="0085363B" w:rsidP="0085363B">
      <w:r>
        <w:t xml:space="preserve">Agile </w:t>
      </w:r>
      <w:proofErr w:type="gramStart"/>
      <w:r>
        <w:t>methodology  process</w:t>
      </w:r>
      <w:proofErr w:type="gramEnd"/>
      <w:r>
        <w:t xml:space="preserve"> is like iterative and increment.</w:t>
      </w:r>
    </w:p>
    <w:p w14:paraId="41C16BE9" w14:textId="77777777" w:rsidR="0085363B" w:rsidRDefault="0085363B" w:rsidP="0085363B">
      <w:r>
        <w:t>Agile main goal is customer satisfaction,</w:t>
      </w:r>
      <w:ins w:id="0" w:author="Saladi, Bhuvaneswari">
        <w:r>
          <w:t xml:space="preserve"> </w:t>
        </w:r>
      </w:ins>
      <w:r w:rsidRPr="006815BA">
        <w:t xml:space="preserve">why because here we </w:t>
      </w:r>
      <w:proofErr w:type="spellStart"/>
      <w:r w:rsidRPr="006815BA">
        <w:t>wont</w:t>
      </w:r>
      <w:proofErr w:type="spellEnd"/>
      <w:r w:rsidRPr="006815BA">
        <w:t xml:space="preserve"> release entire software/product</w:t>
      </w:r>
      <w:r>
        <w:t xml:space="preserve"> at a time. A piece of software is delivered continuously every 2 weeks(sprint)</w:t>
      </w:r>
    </w:p>
    <w:p w14:paraId="3455B1B9" w14:textId="77777777" w:rsidR="0085363B" w:rsidRDefault="0085363B" w:rsidP="0085363B">
      <w:r>
        <w:t xml:space="preserve">Whatever customer need requirements that </w:t>
      </w:r>
      <w:proofErr w:type="gramStart"/>
      <w:r>
        <w:t>is</w:t>
      </w:r>
      <w:proofErr w:type="gramEnd"/>
      <w:r>
        <w:t xml:space="preserve"> developed and delivered.</w:t>
      </w:r>
    </w:p>
    <w:p w14:paraId="568FC525" w14:textId="77777777" w:rsidR="0085363B" w:rsidRDefault="0085363B" w:rsidP="0085363B">
      <w:r>
        <w:rPr>
          <w:noProof/>
        </w:rPr>
        <w:drawing>
          <wp:inline distT="0" distB="0" distL="0" distR="0" wp14:anchorId="115FF57C" wp14:editId="29594661">
            <wp:extent cx="4025198" cy="2647194"/>
            <wp:effectExtent l="0" t="0" r="0" b="1270"/>
            <wp:docPr id="6" name="Picture 6" descr="Agile explained: The 4 Agile Manifesto values and 12 principles - LogRocket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gile explained: The 4 Agile Manifesto values and 12 principles - LogRocket 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081" cy="26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0C75" w14:textId="77777777" w:rsidR="0085363B" w:rsidRDefault="0085363B" w:rsidP="0085363B"/>
    <w:p w14:paraId="4569D38C" w14:textId="77777777" w:rsidR="0085363B" w:rsidRDefault="0085363B" w:rsidP="0085363B">
      <w:r>
        <w:t>AGILE PRINCIPLES:</w:t>
      </w:r>
    </w:p>
    <w:p w14:paraId="07E5830C" w14:textId="77777777" w:rsidR="0085363B" w:rsidRDefault="0085363B" w:rsidP="0085363B">
      <w:r>
        <w:t>Principle#1: Customer Satisfaction</w:t>
      </w:r>
    </w:p>
    <w:p w14:paraId="0AE10707" w14:textId="77777777" w:rsidR="0085363B" w:rsidRDefault="0085363B" w:rsidP="0085363B">
      <w:r>
        <w:t>Our highest priority is to satisfy customer through early and continuous delivery of valuable software.</w:t>
      </w:r>
    </w:p>
    <w:p w14:paraId="75D75CB3" w14:textId="77777777" w:rsidR="0085363B" w:rsidRDefault="0085363B" w:rsidP="0085363B">
      <w:r>
        <w:t xml:space="preserve">Principle#2: Accept changes in </w:t>
      </w:r>
      <w:proofErr w:type="gramStart"/>
      <w:r>
        <w:t>Requirements</w:t>
      </w:r>
      <w:proofErr w:type="gramEnd"/>
    </w:p>
    <w:p w14:paraId="620C31F7" w14:textId="77777777" w:rsidR="0085363B" w:rsidRDefault="0085363B" w:rsidP="0085363B">
      <w:r>
        <w:t>Welcome changing requirements, even late in development.</w:t>
      </w:r>
    </w:p>
    <w:p w14:paraId="08E5C326" w14:textId="77777777" w:rsidR="0085363B" w:rsidRDefault="0085363B" w:rsidP="0085363B">
      <w:r>
        <w:t xml:space="preserve">Principle#3: Deliver value </w:t>
      </w:r>
      <w:proofErr w:type="gramStart"/>
      <w:r>
        <w:t>Frequently</w:t>
      </w:r>
      <w:proofErr w:type="gramEnd"/>
    </w:p>
    <w:p w14:paraId="717C4A4A" w14:textId="77777777" w:rsidR="0085363B" w:rsidRDefault="0085363B" w:rsidP="0085363B">
      <w:r>
        <w:t>Deliver working software frequently, from a couple of weeks to a couple of months, with preference to the shorter time scale.</w:t>
      </w:r>
    </w:p>
    <w:p w14:paraId="483AEFA5" w14:textId="77777777" w:rsidR="0085363B" w:rsidRDefault="0085363B" w:rsidP="0085363B">
      <w:r>
        <w:t>Principle #4: Work Together</w:t>
      </w:r>
    </w:p>
    <w:p w14:paraId="18086309" w14:textId="77777777" w:rsidR="0085363B" w:rsidRDefault="0085363B" w:rsidP="0085363B">
      <w:r>
        <w:t>Collaboration &amp; communication with various teams.</w:t>
      </w:r>
    </w:p>
    <w:p w14:paraId="14CC1ECC" w14:textId="77777777" w:rsidR="0085363B" w:rsidRDefault="0085363B" w:rsidP="0085363B">
      <w:r>
        <w:t>Principle #5:</w:t>
      </w:r>
    </w:p>
    <w:p w14:paraId="75C6395E" w14:textId="77777777" w:rsidR="0085363B" w:rsidRDefault="0085363B" w:rsidP="0085363B">
      <w:r>
        <w:t>Build projects around motivated individuals, give the environment &amp; support they need, and trust to get the job done.</w:t>
      </w:r>
    </w:p>
    <w:p w14:paraId="5093D35E" w14:textId="0D69504C" w:rsidR="0085363B" w:rsidRDefault="0085363B" w:rsidP="0085363B">
      <w:r>
        <w:t>Principle#6:</w:t>
      </w:r>
      <w:r>
        <w:t xml:space="preserve"> </w:t>
      </w:r>
      <w:r>
        <w:t xml:space="preserve">Encourage face to face </w:t>
      </w:r>
      <w:proofErr w:type="gramStart"/>
      <w:r>
        <w:t>interaction</w:t>
      </w:r>
      <w:proofErr w:type="gramEnd"/>
    </w:p>
    <w:p w14:paraId="52209FAE" w14:textId="77777777" w:rsidR="0085363B" w:rsidRDefault="0085363B" w:rsidP="0085363B">
      <w:r>
        <w:lastRenderedPageBreak/>
        <w:t>The most effective and efficient method is conveying information to and within development team is face to face.</w:t>
      </w:r>
    </w:p>
    <w:p w14:paraId="489AAA94" w14:textId="23BFBAAD" w:rsidR="0085363B" w:rsidRDefault="0085363B" w:rsidP="0085363B">
      <w:r>
        <w:t>Principle#7:</w:t>
      </w:r>
      <w:r>
        <w:t xml:space="preserve"> </w:t>
      </w:r>
      <w:r>
        <w:t>Measure Progress</w:t>
      </w:r>
    </w:p>
    <w:p w14:paraId="708EDDD5" w14:textId="77777777" w:rsidR="0085363B" w:rsidRDefault="0085363B" w:rsidP="0085363B">
      <w:r>
        <w:t>Working software is the primary measure of progress.</w:t>
      </w:r>
    </w:p>
    <w:p w14:paraId="33E12E10" w14:textId="53E21801" w:rsidR="0085363B" w:rsidRDefault="0085363B" w:rsidP="0085363B">
      <w:r>
        <w:t>Principle#8:</w:t>
      </w:r>
      <w:r>
        <w:t xml:space="preserve"> </w:t>
      </w:r>
      <w:r>
        <w:t>Sustainable Development</w:t>
      </w:r>
    </w:p>
    <w:p w14:paraId="60B0F50D" w14:textId="77777777" w:rsidR="0085363B" w:rsidRDefault="0085363B" w:rsidP="0085363B">
      <w:r>
        <w:t>Principle#9: Technical Excellence</w:t>
      </w:r>
    </w:p>
    <w:p w14:paraId="7FB5DA5F" w14:textId="3CEC64C1" w:rsidR="0085363B" w:rsidRDefault="0085363B" w:rsidP="0085363B">
      <w:r>
        <w:t>Principle#10:</w:t>
      </w:r>
      <w:r>
        <w:t xml:space="preserve">  </w:t>
      </w:r>
      <w:r>
        <w:t xml:space="preserve">Keep the work </w:t>
      </w:r>
      <w:proofErr w:type="gramStart"/>
      <w:r>
        <w:t>simple</w:t>
      </w:r>
      <w:proofErr w:type="gramEnd"/>
    </w:p>
    <w:p w14:paraId="7E8768DE" w14:textId="534CBDED" w:rsidR="0085363B" w:rsidRDefault="0085363B" w:rsidP="0085363B">
      <w:r>
        <w:t>Principle#11:</w:t>
      </w:r>
      <w:r>
        <w:t xml:space="preserve"> </w:t>
      </w:r>
      <w:r>
        <w:t>Self organized teams</w:t>
      </w:r>
    </w:p>
    <w:p w14:paraId="2BCEFE51" w14:textId="77777777" w:rsidR="0085363B" w:rsidRDefault="0085363B" w:rsidP="0085363B">
      <w:r>
        <w:t>Principle#12: Reflect and Improve</w:t>
      </w:r>
    </w:p>
    <w:p w14:paraId="3EFF3208" w14:textId="77777777" w:rsidR="0085363B" w:rsidRDefault="0085363B" w:rsidP="0085363B"/>
    <w:p w14:paraId="5F2F371E" w14:textId="77777777" w:rsidR="0085363B" w:rsidRDefault="0085363B" w:rsidP="0085363B"/>
    <w:p w14:paraId="31626E6A" w14:textId="77777777" w:rsidR="0085363B" w:rsidRDefault="0085363B" w:rsidP="0085363B">
      <w:pPr>
        <w:pStyle w:val="NormalWeb"/>
      </w:pPr>
    </w:p>
    <w:p w14:paraId="28329D4B" w14:textId="77777777" w:rsidR="0085363B" w:rsidRDefault="0085363B" w:rsidP="0085363B">
      <w:pPr>
        <w:pStyle w:val="NormalWeb"/>
      </w:pPr>
      <w:r>
        <w:rPr>
          <w:noProof/>
        </w:rPr>
        <w:drawing>
          <wp:inline distT="0" distB="0" distL="0" distR="0" wp14:anchorId="60EDB0C8" wp14:editId="19A3D5AE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1658" w14:textId="77777777" w:rsidR="0085363B" w:rsidRDefault="0085363B" w:rsidP="0085363B"/>
    <w:p w14:paraId="156B0E7B" w14:textId="77777777" w:rsidR="0085363B" w:rsidRDefault="0085363B" w:rsidP="0085363B">
      <w:r>
        <w:t>Advantages of Agile Model:</w:t>
      </w:r>
    </w:p>
    <w:p w14:paraId="4717365C" w14:textId="77777777" w:rsidR="0085363B" w:rsidRDefault="0085363B" w:rsidP="0085363B">
      <w:r>
        <w:t>=&gt;Supports customer involvement and customer satisfaction</w:t>
      </w:r>
    </w:p>
    <w:p w14:paraId="608D51AB" w14:textId="77777777" w:rsidR="0085363B" w:rsidRDefault="0085363B" w:rsidP="0085363B">
      <w:r>
        <w:t>Strong communication of software team with customer</w:t>
      </w:r>
    </w:p>
    <w:p w14:paraId="2882FCB1" w14:textId="77777777" w:rsidR="0085363B" w:rsidRDefault="0085363B" w:rsidP="0085363B">
      <w:r>
        <w:t xml:space="preserve">Little planning </w:t>
      </w:r>
      <w:proofErr w:type="gramStart"/>
      <w:r>
        <w:t>required</w:t>
      </w:r>
      <w:proofErr w:type="gramEnd"/>
    </w:p>
    <w:p w14:paraId="4424D789" w14:textId="77777777" w:rsidR="0085363B" w:rsidRDefault="0085363B" w:rsidP="0085363B">
      <w:r>
        <w:t>Efficient design</w:t>
      </w:r>
    </w:p>
    <w:p w14:paraId="546D7650" w14:textId="77777777" w:rsidR="0085363B" w:rsidRDefault="0085363B" w:rsidP="0085363B">
      <w:r>
        <w:t xml:space="preserve">Anytime changes are </w:t>
      </w:r>
      <w:proofErr w:type="gramStart"/>
      <w:r>
        <w:t>acceptable</w:t>
      </w:r>
      <w:proofErr w:type="gramEnd"/>
    </w:p>
    <w:p w14:paraId="0660C936" w14:textId="77777777" w:rsidR="0085363B" w:rsidRDefault="0085363B" w:rsidP="0085363B">
      <w:r>
        <w:lastRenderedPageBreak/>
        <w:t xml:space="preserve">Updated versions of functioning software are released every </w:t>
      </w:r>
      <w:proofErr w:type="gramStart"/>
      <w:r>
        <w:t>week</w:t>
      </w:r>
      <w:proofErr w:type="gramEnd"/>
    </w:p>
    <w:p w14:paraId="4A13D08B" w14:textId="77777777" w:rsidR="0085363B" w:rsidRDefault="0085363B" w:rsidP="0085363B">
      <w:r>
        <w:t xml:space="preserve">It reduces total development </w:t>
      </w:r>
      <w:proofErr w:type="gramStart"/>
      <w:r>
        <w:t>time</w:t>
      </w:r>
      <w:proofErr w:type="gramEnd"/>
    </w:p>
    <w:p w14:paraId="7534399D" w14:textId="77777777" w:rsidR="0085363B" w:rsidRPr="00EC5902" w:rsidRDefault="0085363B" w:rsidP="0085363B"/>
    <w:p w14:paraId="071E5A47" w14:textId="77777777" w:rsidR="002376C6" w:rsidRDefault="002376C6"/>
    <w:sectPr w:rsidR="0023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adi, Bhuvaneswari">
    <w15:presenceInfo w15:providerId="AD" w15:userId="S::bhuvaneswari.saladhi@dxc.com::9c3778e0-c31f-43fa-aa0f-5198b6a7b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3B"/>
    <w:rsid w:val="002376C6"/>
    <w:rsid w:val="0085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CAF8"/>
  <w15:chartTrackingRefBased/>
  <w15:docId w15:val="{81204F20-5C4E-4669-BE63-A6369DF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Saladi, Bhuvaneswari</dc:creator>
  <cp:keywords/>
  <dc:description/>
  <cp:lastModifiedBy>Saladi, Bhuvaneswari</cp:lastModifiedBy>
  <cp:revision>1</cp:revision>
  <dcterms:created xsi:type="dcterms:W3CDTF">2024-02-28T12:48:00Z</dcterms:created>
  <dcterms:modified xsi:type="dcterms:W3CDTF">2024-02-28T13:00:00Z</dcterms:modified>
</cp:coreProperties>
</file>